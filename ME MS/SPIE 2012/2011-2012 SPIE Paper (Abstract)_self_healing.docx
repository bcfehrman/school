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788C" w:rsidRPr="00D2788C" w:rsidRDefault="00D2788C" w:rsidP="00D2788C">
      <w:pPr>
        <w:spacing w:after="0" w:line="240" w:lineRule="auto"/>
        <w:rPr>
          <w:b/>
          <w:bCs/>
        </w:rPr>
      </w:pPr>
      <w:r w:rsidRPr="00D2788C">
        <w:rPr>
          <w:b/>
          <w:bCs/>
        </w:rPr>
        <w:t>Experiments on the focusing and use of acoustic energy to</w:t>
      </w:r>
    </w:p>
    <w:p w:rsidR="00D2788C" w:rsidRPr="00D2788C" w:rsidRDefault="00E3124E" w:rsidP="00D2788C">
      <w:pPr>
        <w:spacing w:after="0" w:line="240" w:lineRule="auto"/>
        <w:rPr>
          <w:b/>
          <w:bCs/>
        </w:rPr>
      </w:pPr>
      <w:proofErr w:type="gramStart"/>
      <w:r>
        <w:rPr>
          <w:b/>
          <w:bCs/>
        </w:rPr>
        <w:t>accelerate</w:t>
      </w:r>
      <w:proofErr w:type="gramEnd"/>
      <w:r w:rsidR="00D2788C" w:rsidRPr="00D2788C">
        <w:rPr>
          <w:b/>
          <w:bCs/>
        </w:rPr>
        <w:t xml:space="preserve"> polymer healing</w:t>
      </w:r>
    </w:p>
    <w:p w:rsidR="00D2788C" w:rsidRPr="00D2788C" w:rsidRDefault="00D2788C" w:rsidP="00D2788C">
      <w:pPr>
        <w:spacing w:after="0" w:line="240" w:lineRule="auto"/>
        <w:rPr>
          <w:b/>
          <w:bCs/>
        </w:rPr>
      </w:pPr>
    </w:p>
    <w:p w:rsidR="00D2788C" w:rsidRPr="00DB27E8" w:rsidRDefault="00D2788C" w:rsidP="00D2788C">
      <w:pPr>
        <w:spacing w:after="0" w:line="240" w:lineRule="auto"/>
        <w:rPr>
          <w:rFonts w:cstheme="minorHAnsi"/>
          <w:vertAlign w:val="superscript"/>
        </w:rPr>
      </w:pPr>
      <w:r w:rsidRPr="00DB27E8">
        <w:rPr>
          <w:rFonts w:cstheme="minorHAnsi"/>
        </w:rPr>
        <w:t xml:space="preserve">Alexander J. Cushman, Brian C. Fehrman, </w:t>
      </w:r>
      <w:r w:rsidR="00F669A5">
        <w:rPr>
          <w:rFonts w:cstheme="minorHAnsi"/>
        </w:rPr>
        <w:t xml:space="preserve">Shaun D. Gruenig, and </w:t>
      </w:r>
      <w:r w:rsidRPr="00DB27E8">
        <w:rPr>
          <w:rFonts w:cstheme="minorHAnsi"/>
        </w:rPr>
        <w:t>Umesh A. Korde</w:t>
      </w:r>
    </w:p>
    <w:p w:rsidR="00D2788C" w:rsidRPr="00DB27E8" w:rsidRDefault="00D2788C" w:rsidP="00D2788C">
      <w:pPr>
        <w:spacing w:after="0" w:line="240" w:lineRule="auto"/>
        <w:rPr>
          <w:rFonts w:cstheme="minorHAnsi"/>
        </w:rPr>
      </w:pPr>
      <w:r w:rsidRPr="00DB27E8">
        <w:rPr>
          <w:rFonts w:cstheme="minorHAnsi"/>
        </w:rPr>
        <w:t>South Dakota School of Mines &amp; Technology, 501 E. St. Joseph St. Rapid City, SD 57701, USA</w:t>
      </w:r>
    </w:p>
    <w:p w:rsidR="00502627" w:rsidRPr="00DB27E8" w:rsidRDefault="00502627" w:rsidP="00BE42C5">
      <w:pPr>
        <w:spacing w:after="0" w:line="240" w:lineRule="auto"/>
        <w:rPr>
          <w:rFonts w:cstheme="minorHAnsi"/>
        </w:rPr>
      </w:pPr>
      <w:bookmarkStart w:id="0" w:name="_GoBack"/>
      <w:bookmarkEnd w:id="0"/>
    </w:p>
    <w:p w:rsidR="00502627" w:rsidRPr="00DB27E8" w:rsidDel="00582F74" w:rsidRDefault="00502627" w:rsidP="00BE42C5">
      <w:pPr>
        <w:spacing w:after="0" w:line="240" w:lineRule="auto"/>
        <w:rPr>
          <w:del w:id="1" w:author="ukorde" w:date="2011-08-24T09:32:00Z"/>
          <w:rFonts w:cstheme="minorHAnsi"/>
        </w:rPr>
      </w:pPr>
      <w:r w:rsidRPr="00DB27E8">
        <w:rPr>
          <w:rFonts w:cstheme="minorHAnsi"/>
        </w:rPr>
        <w:t xml:space="preserve">This research seeks to use </w:t>
      </w:r>
      <w:ins w:id="2" w:author="jb-office" w:date="2011-08-25T16:08:00Z">
        <w:r w:rsidR="003D2756">
          <w:rPr>
            <w:rFonts w:cstheme="minorHAnsi"/>
          </w:rPr>
          <w:t xml:space="preserve">acoustic stress-wave </w:t>
        </w:r>
      </w:ins>
      <w:r w:rsidRPr="00DB27E8">
        <w:rPr>
          <w:rFonts w:cstheme="minorHAnsi"/>
        </w:rPr>
        <w:t xml:space="preserve">time reversal to accelerate the self-healing tendencies of </w:t>
      </w:r>
      <w:r w:rsidR="000C1902" w:rsidRPr="00DB27E8">
        <w:rPr>
          <w:rFonts w:cstheme="minorHAnsi"/>
        </w:rPr>
        <w:t>a polymer</w:t>
      </w:r>
      <w:r w:rsidRPr="00DB27E8">
        <w:rPr>
          <w:rFonts w:cstheme="minorHAnsi"/>
        </w:rPr>
        <w:t xml:space="preserve">.  </w:t>
      </w:r>
      <w:del w:id="3" w:author="jb-office" w:date="2011-08-25T16:08:00Z">
        <w:r w:rsidRPr="00DB27E8" w:rsidDel="003D2756">
          <w:rPr>
            <w:rFonts w:cstheme="minorHAnsi"/>
          </w:rPr>
          <w:delText>With no a priori knowledge of a crack location our time reversal algorithm will be used to focus acoustic pressure at the damaged location to</w:delText>
        </w:r>
        <w:r w:rsidR="000C1902" w:rsidRPr="00DB27E8" w:rsidDel="003D2756">
          <w:rPr>
            <w:rFonts w:cstheme="minorHAnsi"/>
          </w:rPr>
          <w:delText xml:space="preserve"> accelerate the healing process.  </w:delText>
        </w:r>
      </w:del>
      <w:r w:rsidR="009F1958" w:rsidRPr="00DB27E8">
        <w:rPr>
          <w:rFonts w:cstheme="minorHAnsi"/>
        </w:rPr>
        <w:t xml:space="preserve">This could be advantageous when used in hard-to-reach areas such as space where manual repair would be difficult.  </w:t>
      </w:r>
      <w:del w:id="4" w:author="jb-office" w:date="2011-08-25T15:52:00Z">
        <w:r w:rsidR="009F1958" w:rsidRPr="00DB27E8" w:rsidDel="007D7FA1">
          <w:rPr>
            <w:rFonts w:cstheme="minorHAnsi"/>
          </w:rPr>
          <w:delText xml:space="preserve">Also, in situations where the healing rate competes with continuous damages such as micrometeoroid collisions this technology could tip the balance in favor of the healing process.  </w:delText>
        </w:r>
      </w:del>
      <w:r w:rsidR="002476BD" w:rsidRPr="00DB27E8">
        <w:rPr>
          <w:rFonts w:cstheme="minorHAnsi"/>
        </w:rPr>
        <w:t xml:space="preserve">Studies to date include one dimensional time reversal experiments and </w:t>
      </w:r>
      <w:r w:rsidR="00080AD6" w:rsidRPr="00DB27E8">
        <w:rPr>
          <w:rFonts w:cstheme="minorHAnsi"/>
        </w:rPr>
        <w:t xml:space="preserve">the </w:t>
      </w:r>
      <w:r w:rsidR="002476BD" w:rsidRPr="00DB27E8">
        <w:rPr>
          <w:rFonts w:cstheme="minorHAnsi"/>
        </w:rPr>
        <w:t>us</w:t>
      </w:r>
      <w:r w:rsidR="00080AD6" w:rsidRPr="00DB27E8">
        <w:rPr>
          <w:rFonts w:cstheme="minorHAnsi"/>
        </w:rPr>
        <w:t>e of</w:t>
      </w:r>
      <w:r w:rsidR="002476BD" w:rsidRPr="00DB27E8">
        <w:rPr>
          <w:rFonts w:cstheme="minorHAnsi"/>
        </w:rPr>
        <w:t xml:space="preserve"> acoustic energy to accelerate</w:t>
      </w:r>
      <w:r w:rsidR="00FE419F" w:rsidRPr="00DB27E8">
        <w:rPr>
          <w:rFonts w:cstheme="minorHAnsi"/>
        </w:rPr>
        <w:t xml:space="preserve"> the </w:t>
      </w:r>
      <w:ins w:id="5" w:author="ukorde" w:date="2011-08-24T09:25:00Z">
        <w:r w:rsidR="00307C29">
          <w:rPr>
            <w:rFonts w:cstheme="minorHAnsi"/>
          </w:rPr>
          <w:t xml:space="preserve">molding </w:t>
        </w:r>
      </w:ins>
      <w:del w:id="6" w:author="ukorde" w:date="2011-08-24T09:25:00Z">
        <w:r w:rsidR="00FE419F" w:rsidRPr="00DB27E8" w:rsidDel="00307C29">
          <w:rPr>
            <w:rFonts w:cstheme="minorHAnsi"/>
          </w:rPr>
          <w:delText>curing</w:delText>
        </w:r>
      </w:del>
      <w:r w:rsidR="00FE419F" w:rsidRPr="00DB27E8">
        <w:rPr>
          <w:rFonts w:cstheme="minorHAnsi"/>
        </w:rPr>
        <w:t xml:space="preserve"> of a</w:t>
      </w:r>
      <w:ins w:id="7" w:author="ukorde" w:date="2011-08-24T09:26:00Z">
        <w:r w:rsidR="00307C29">
          <w:rPr>
            <w:rFonts w:cstheme="minorHAnsi"/>
          </w:rPr>
          <w:t>n epoxy</w:t>
        </w:r>
      </w:ins>
      <w:ins w:id="8" w:author="ukorde" w:date="2011-08-24T09:25:00Z">
        <w:r w:rsidR="00307C29">
          <w:rPr>
            <w:rFonts w:cstheme="minorHAnsi"/>
          </w:rPr>
          <w:t xml:space="preserve"> polymer </w:t>
        </w:r>
      </w:ins>
      <w:ins w:id="9" w:author="ukorde" w:date="2011-08-24T09:26:00Z">
        <w:r w:rsidR="00307C29">
          <w:rPr>
            <w:rFonts w:cstheme="minorHAnsi"/>
          </w:rPr>
          <w:t xml:space="preserve">mixed with a curing agent </w:t>
        </w:r>
      </w:ins>
      <w:del w:id="10" w:author="ukorde" w:date="2011-08-24T09:25:00Z">
        <w:r w:rsidR="00FE419F" w:rsidRPr="00DB27E8" w:rsidDel="00307C29">
          <w:rPr>
            <w:rFonts w:cstheme="minorHAnsi"/>
          </w:rPr>
          <w:delText xml:space="preserve"> two-part epoxy</w:delText>
        </w:r>
      </w:del>
      <w:del w:id="11" w:author="ukorde" w:date="2011-08-24T09:26:00Z">
        <w:r w:rsidR="00FE419F" w:rsidRPr="00DB27E8" w:rsidDel="00307C29">
          <w:rPr>
            <w:rFonts w:cstheme="minorHAnsi"/>
          </w:rPr>
          <w:delText>,</w:delText>
        </w:r>
      </w:del>
      <w:r w:rsidR="00B14876">
        <w:rPr>
          <w:rFonts w:cstheme="minorHAnsi"/>
        </w:rPr>
        <w:t xml:space="preserve"> </w:t>
      </w:r>
      <w:ins w:id="12" w:author="ukorde" w:date="2011-08-24T09:26:00Z">
        <w:r w:rsidR="00307C29">
          <w:rPr>
            <w:rFonts w:cstheme="minorHAnsi"/>
          </w:rPr>
          <w:t>(</w:t>
        </w:r>
      </w:ins>
      <w:del w:id="13" w:author="ukorde" w:date="2011-08-24T09:27:00Z">
        <w:r w:rsidR="00080AD6" w:rsidRPr="00DB27E8" w:rsidDel="00307C29">
          <w:rPr>
            <w:rFonts w:cstheme="minorHAnsi"/>
          </w:rPr>
          <w:delText xml:space="preserve">since </w:delText>
        </w:r>
      </w:del>
      <w:r w:rsidR="00080AD6" w:rsidRPr="00DB27E8">
        <w:rPr>
          <w:rFonts w:cstheme="minorHAnsi"/>
        </w:rPr>
        <w:t xml:space="preserve">the curing reaction can be </w:t>
      </w:r>
      <w:r w:rsidR="002476BD" w:rsidRPr="00DB27E8">
        <w:rPr>
          <w:rFonts w:cstheme="minorHAnsi"/>
        </w:rPr>
        <w:t>considered analogous to self-healing process</w:t>
      </w:r>
      <w:ins w:id="14" w:author="ukorde" w:date="2011-08-24T09:27:00Z">
        <w:r w:rsidR="00307C29">
          <w:rPr>
            <w:rFonts w:cstheme="minorHAnsi"/>
          </w:rPr>
          <w:t>)</w:t>
        </w:r>
      </w:ins>
      <w:r w:rsidR="002476BD" w:rsidRPr="00DB27E8">
        <w:rPr>
          <w:rFonts w:cstheme="minorHAnsi"/>
        </w:rPr>
        <w:t>.</w:t>
      </w:r>
      <w:r w:rsidR="000C1902" w:rsidRPr="00DB27E8">
        <w:rPr>
          <w:rFonts w:cstheme="minorHAnsi"/>
        </w:rPr>
        <w:t xml:space="preserve">  </w:t>
      </w:r>
      <w:del w:id="15" w:author="ukorde" w:date="2011-08-24T09:27:00Z">
        <w:r w:rsidR="00DB27E8" w:rsidRPr="00DB27E8" w:rsidDel="00663510">
          <w:rPr>
            <w:rStyle w:val="apple-style-span"/>
            <w:rFonts w:cstheme="minorHAnsi"/>
            <w:color w:val="222222"/>
            <w:shd w:val="clear" w:color="auto" w:fill="FFFFFF"/>
          </w:rPr>
          <w:delText xml:space="preserve">Future studies </w:delText>
        </w:r>
      </w:del>
      <w:ins w:id="16" w:author="ukorde" w:date="2011-08-24T09:27:00Z">
        <w:r w:rsidR="00663510">
          <w:rPr>
            <w:rStyle w:val="apple-style-span"/>
            <w:rFonts w:cstheme="minorHAnsi"/>
            <w:color w:val="222222"/>
            <w:shd w:val="clear" w:color="auto" w:fill="FFFFFF"/>
          </w:rPr>
          <w:t xml:space="preserve">Studies reported herein </w:t>
        </w:r>
      </w:ins>
      <w:ins w:id="17" w:author="ukorde" w:date="2011-08-24T09:29:00Z">
        <w:r w:rsidR="00582F74">
          <w:rPr>
            <w:rStyle w:val="apple-style-span"/>
            <w:rFonts w:cstheme="minorHAnsi"/>
            <w:color w:val="222222"/>
            <w:shd w:val="clear" w:color="auto" w:fill="FFFFFF"/>
          </w:rPr>
          <w:t xml:space="preserve">investigate the effect of focused acoustic energy at a </w:t>
        </w:r>
        <w:proofErr w:type="gramStart"/>
        <w:r w:rsidR="00582F74">
          <w:rPr>
            <w:rStyle w:val="apple-style-span"/>
            <w:rFonts w:cstheme="minorHAnsi"/>
            <w:color w:val="222222"/>
            <w:shd w:val="clear" w:color="auto" w:fill="FFFFFF"/>
          </w:rPr>
          <w:t>mold  discontinuity</w:t>
        </w:r>
        <w:proofErr w:type="gramEnd"/>
        <w:r w:rsidR="00582F74">
          <w:rPr>
            <w:rStyle w:val="apple-style-span"/>
            <w:rFonts w:cstheme="minorHAnsi"/>
            <w:color w:val="222222"/>
            <w:shd w:val="clear" w:color="auto" w:fill="FFFFFF"/>
          </w:rPr>
          <w:t xml:space="preserve"> during</w:t>
        </w:r>
      </w:ins>
      <w:ins w:id="18" w:author="ukorde" w:date="2011-08-24T09:30:00Z">
        <w:r w:rsidR="00582F74">
          <w:rPr>
            <w:rStyle w:val="apple-style-span"/>
            <w:rFonts w:cstheme="minorHAnsi"/>
            <w:color w:val="222222"/>
            <w:shd w:val="clear" w:color="auto" w:fill="FFFFFF"/>
          </w:rPr>
          <w:t xml:space="preserve"> curing, and experiments </w:t>
        </w:r>
      </w:ins>
      <w:ins w:id="19" w:author="ukorde" w:date="2011-08-24T09:31:00Z">
        <w:r w:rsidR="00582F74">
          <w:rPr>
            <w:rStyle w:val="apple-style-span"/>
            <w:rFonts w:cstheme="minorHAnsi"/>
            <w:color w:val="222222"/>
            <w:shd w:val="clear" w:color="auto" w:fill="FFFFFF"/>
          </w:rPr>
          <w:t xml:space="preserve">under time reversed focusing </w:t>
        </w:r>
      </w:ins>
      <w:ins w:id="20" w:author="ukorde" w:date="2011-08-24T09:30:00Z">
        <w:r w:rsidR="00582F74">
          <w:rPr>
            <w:rStyle w:val="apple-style-span"/>
            <w:rFonts w:cstheme="minorHAnsi"/>
            <w:color w:val="222222"/>
            <w:shd w:val="clear" w:color="auto" w:fill="FFFFFF"/>
          </w:rPr>
          <w:t>on</w:t>
        </w:r>
      </w:ins>
      <w:ins w:id="21" w:author="ukorde" w:date="2011-08-24T09:31:00Z">
        <w:r w:rsidR="00582F74">
          <w:rPr>
            <w:rStyle w:val="apple-style-span"/>
            <w:rFonts w:cstheme="minorHAnsi"/>
            <w:color w:val="222222"/>
            <w:shd w:val="clear" w:color="auto" w:fill="FFFFFF"/>
          </w:rPr>
          <w:t xml:space="preserve"> crack sealing in </w:t>
        </w:r>
      </w:ins>
      <w:ins w:id="22" w:author="ukorde" w:date="2011-08-24T09:30:00Z">
        <w:r w:rsidR="00582F74">
          <w:rPr>
            <w:rStyle w:val="apple-style-span"/>
            <w:rFonts w:cstheme="minorHAnsi"/>
            <w:color w:val="222222"/>
            <w:shd w:val="clear" w:color="auto" w:fill="FFFFFF"/>
          </w:rPr>
          <w:t xml:space="preserve"> polymer </w:t>
        </w:r>
      </w:ins>
      <w:ins w:id="23" w:author="ukorde" w:date="2011-08-24T09:32:00Z">
        <w:r w:rsidR="00582F74">
          <w:rPr>
            <w:rStyle w:val="apple-style-span"/>
            <w:rFonts w:cstheme="minorHAnsi"/>
            <w:color w:val="222222"/>
            <w:shd w:val="clear" w:color="auto" w:fill="FFFFFF"/>
          </w:rPr>
          <w:t xml:space="preserve">dog-bone specimens.  Tensile testing is carried out in the latter tests to monitor sealing progress.  </w:t>
        </w:r>
      </w:ins>
      <w:ins w:id="24" w:author="ukorde" w:date="2011-08-24T09:30:00Z">
        <w:r w:rsidR="00582F74">
          <w:rPr>
            <w:rStyle w:val="apple-style-span"/>
            <w:rFonts w:cstheme="minorHAnsi"/>
            <w:color w:val="222222"/>
            <w:shd w:val="clear" w:color="auto" w:fill="FFFFFF"/>
          </w:rPr>
          <w:t xml:space="preserve"> </w:t>
        </w:r>
      </w:ins>
      <w:del w:id="25" w:author="ukorde" w:date="2011-08-24T09:32:00Z">
        <w:r w:rsidR="00DB27E8" w:rsidRPr="00DB27E8" w:rsidDel="00582F74">
          <w:rPr>
            <w:rStyle w:val="apple-style-span"/>
            <w:rFonts w:cstheme="minorHAnsi"/>
            <w:color w:val="222222"/>
            <w:shd w:val="clear" w:color="auto" w:fill="FFFFFF"/>
          </w:rPr>
          <w:delText>include tensile testing during the time reversal procedure to further illustrate the effect of time reversal on the healing process.</w:delText>
        </w:r>
      </w:del>
    </w:p>
    <w:p w:rsidR="00292A4B" w:rsidRPr="00DB27E8" w:rsidRDefault="00292A4B" w:rsidP="00BE42C5">
      <w:pPr>
        <w:spacing w:after="0" w:line="240" w:lineRule="auto"/>
        <w:rPr>
          <w:rFonts w:cstheme="minorHAnsi"/>
        </w:rPr>
      </w:pPr>
    </w:p>
    <w:p w:rsidR="00292A4B" w:rsidRPr="00DB27E8" w:rsidRDefault="00292A4B" w:rsidP="00BE42C5">
      <w:pPr>
        <w:spacing w:after="0" w:line="240" w:lineRule="auto"/>
        <w:rPr>
          <w:rFonts w:cstheme="minorHAnsi"/>
        </w:rPr>
      </w:pPr>
      <w:r w:rsidRPr="00DB27E8">
        <w:rPr>
          <w:rFonts w:cstheme="minorHAnsi"/>
        </w:rPr>
        <w:t>Epoxy Curing Tests</w:t>
      </w:r>
    </w:p>
    <w:p w:rsidR="00292A4B" w:rsidRPr="00DB27E8" w:rsidRDefault="00292A4B" w:rsidP="00BE42C5">
      <w:pPr>
        <w:spacing w:after="0" w:line="240" w:lineRule="auto"/>
        <w:rPr>
          <w:rFonts w:cstheme="minorHAnsi"/>
        </w:rPr>
      </w:pPr>
    </w:p>
    <w:p w:rsidR="00292A4B" w:rsidRPr="00DB27E8" w:rsidDel="002B7AF3" w:rsidRDefault="00631A00" w:rsidP="00BE42C5">
      <w:pPr>
        <w:spacing w:after="0" w:line="240" w:lineRule="auto"/>
        <w:rPr>
          <w:del w:id="26" w:author="ukorde" w:date="2011-08-24T09:40:00Z"/>
          <w:rFonts w:cstheme="minorHAnsi"/>
        </w:rPr>
      </w:pPr>
      <w:r w:rsidRPr="00DB27E8">
        <w:rPr>
          <w:rFonts w:cstheme="minorHAnsi"/>
        </w:rPr>
        <w:t xml:space="preserve">Tests have been conducted on a </w:t>
      </w:r>
      <w:r w:rsidR="00B2510B" w:rsidRPr="00DB27E8">
        <w:rPr>
          <w:rFonts w:cstheme="minorHAnsi"/>
        </w:rPr>
        <w:t xml:space="preserve">curing </w:t>
      </w:r>
      <w:r w:rsidRPr="00DB27E8">
        <w:rPr>
          <w:rFonts w:cstheme="minorHAnsi"/>
        </w:rPr>
        <w:t>two-part epoxy</w:t>
      </w:r>
      <w:r w:rsidR="006A265B" w:rsidRPr="00DB27E8">
        <w:rPr>
          <w:rFonts w:cstheme="minorHAnsi"/>
        </w:rPr>
        <w:t xml:space="preserve">, both with and without acoustic excitation.  Cure progress is measured via </w:t>
      </w:r>
      <w:r w:rsidR="00966BDA" w:rsidRPr="00DB27E8">
        <w:rPr>
          <w:rFonts w:cstheme="minorHAnsi"/>
        </w:rPr>
        <w:t>vibratio</w:t>
      </w:r>
      <w:ins w:id="27" w:author="ukorde" w:date="2011-08-24T09:32:00Z">
        <w:r w:rsidR="00582F74">
          <w:rPr>
            <w:rFonts w:cstheme="minorHAnsi"/>
          </w:rPr>
          <w:t xml:space="preserve">n </w:t>
        </w:r>
      </w:ins>
      <w:del w:id="28" w:author="ukorde" w:date="2011-08-24T09:32:00Z">
        <w:r w:rsidR="00966BDA" w:rsidRPr="00DB27E8" w:rsidDel="00582F74">
          <w:rPr>
            <w:rFonts w:cstheme="minorHAnsi"/>
          </w:rPr>
          <w:delText>nal</w:delText>
        </w:r>
        <w:r w:rsidR="00F669A5" w:rsidDel="00582F74">
          <w:rPr>
            <w:rFonts w:cstheme="minorHAnsi"/>
          </w:rPr>
          <w:delText xml:space="preserve"> </w:delText>
        </w:r>
      </w:del>
      <w:proofErr w:type="spellStart"/>
      <w:r w:rsidR="00966BDA" w:rsidRPr="00DB27E8">
        <w:rPr>
          <w:rFonts w:cstheme="minorHAnsi"/>
        </w:rPr>
        <w:t>response</w:t>
      </w:r>
      <w:ins w:id="29" w:author="jb-office" w:date="2011-08-25T15:56:00Z">
        <w:r w:rsidR="007D7FA1">
          <w:rPr>
            <w:rFonts w:cstheme="minorHAnsi"/>
          </w:rPr>
          <w:t>.</w:t>
        </w:r>
      </w:ins>
      <w:del w:id="30" w:author="jb-office" w:date="2011-08-25T15:56:00Z">
        <w:r w:rsidR="006A265B" w:rsidRPr="00DB27E8" w:rsidDel="007D7FA1">
          <w:rPr>
            <w:rFonts w:cstheme="minorHAnsi"/>
          </w:rPr>
          <w:delText>: the liquid epoxy is injected into a brass tube</w:delText>
        </w:r>
        <w:r w:rsidR="00966BDA" w:rsidRPr="00DB27E8" w:rsidDel="007D7FA1">
          <w:rPr>
            <w:rFonts w:cstheme="minorHAnsi"/>
          </w:rPr>
          <w:delText xml:space="preserve"> and an attached accelerometer records a waveform.  </w:delText>
        </w:r>
      </w:del>
      <w:r w:rsidR="00966BDA" w:rsidRPr="00DB27E8">
        <w:rPr>
          <w:rFonts w:cstheme="minorHAnsi"/>
        </w:rPr>
        <w:t>A</w:t>
      </w:r>
      <w:proofErr w:type="spellEnd"/>
      <w:r w:rsidR="00966BDA" w:rsidRPr="00DB27E8">
        <w:rPr>
          <w:rFonts w:cstheme="minorHAnsi"/>
        </w:rPr>
        <w:t xml:space="preserve"> fast Fourier transform is calculated, frequency and amplitude shifts are tracked, and it is by monitoring these that an epoxy’s cure status can be quantified.</w:t>
      </w:r>
      <w:r w:rsidR="009F1958" w:rsidRPr="00DB27E8">
        <w:rPr>
          <w:rFonts w:cstheme="minorHAnsi"/>
        </w:rPr>
        <w:t xml:space="preserve">  </w:t>
      </w:r>
      <w:del w:id="31" w:author="ukorde" w:date="2011-08-24T09:34:00Z">
        <w:r w:rsidR="009F1958" w:rsidRPr="00DB27E8" w:rsidDel="00646F3A">
          <w:rPr>
            <w:rFonts w:cstheme="minorHAnsi"/>
          </w:rPr>
          <w:delText xml:space="preserve">In the last year </w:delText>
        </w:r>
      </w:del>
      <w:ins w:id="32" w:author="ukorde" w:date="2011-08-24T09:35:00Z">
        <w:r w:rsidR="00646F3A">
          <w:rPr>
            <w:rFonts w:cstheme="minorHAnsi"/>
          </w:rPr>
          <w:t xml:space="preserve">In recent tests, </w:t>
        </w:r>
      </w:ins>
      <w:r w:rsidR="009F1958" w:rsidRPr="00DB27E8">
        <w:rPr>
          <w:rFonts w:cstheme="minorHAnsi"/>
        </w:rPr>
        <w:t>several variables have been eliminated or reduced and consistent results are being achieved</w:t>
      </w:r>
      <w:ins w:id="33" w:author="ukorde" w:date="2011-08-24T09:38:00Z">
        <w:r w:rsidR="00646F3A">
          <w:rPr>
            <w:rFonts w:cstheme="minorHAnsi"/>
          </w:rPr>
          <w:t>.  While these</w:t>
        </w:r>
      </w:ins>
      <w:ins w:id="34" w:author="ukorde" w:date="2011-08-24T09:35:00Z">
        <w:r w:rsidR="00646F3A">
          <w:rPr>
            <w:rFonts w:cstheme="minorHAnsi"/>
          </w:rPr>
          <w:t xml:space="preserve"> confirm that </w:t>
        </w:r>
      </w:ins>
      <w:del w:id="35" w:author="ukorde" w:date="2011-08-24T09:35:00Z">
        <w:r w:rsidR="009F1958" w:rsidRPr="00DB27E8" w:rsidDel="00646F3A">
          <w:rPr>
            <w:rFonts w:cstheme="minorHAnsi"/>
          </w:rPr>
          <w:delText>.</w:delText>
        </w:r>
      </w:del>
      <w:r w:rsidR="009F1958" w:rsidRPr="00DB27E8">
        <w:rPr>
          <w:rFonts w:cstheme="minorHAnsi"/>
        </w:rPr>
        <w:t xml:space="preserve">  </w:t>
      </w:r>
      <w:del w:id="36" w:author="ukorde" w:date="2011-08-24T09:35:00Z">
        <w:r w:rsidR="009F1958" w:rsidRPr="00DB27E8" w:rsidDel="00646F3A">
          <w:rPr>
            <w:rFonts w:cstheme="minorHAnsi"/>
          </w:rPr>
          <w:delText xml:space="preserve">Testing to date seems to indicate that </w:delText>
        </w:r>
      </w:del>
      <w:r w:rsidR="009F1958" w:rsidRPr="00DB27E8">
        <w:rPr>
          <w:rFonts w:cstheme="minorHAnsi"/>
        </w:rPr>
        <w:t>acoustic excitation does accelerate the cure process</w:t>
      </w:r>
      <w:ins w:id="37" w:author="ukorde" w:date="2011-08-24T09:36:00Z">
        <w:r w:rsidR="00646F3A">
          <w:rPr>
            <w:rFonts w:cstheme="minorHAnsi"/>
          </w:rPr>
          <w:t xml:space="preserve">, further research </w:t>
        </w:r>
      </w:ins>
      <w:ins w:id="38" w:author="ukorde" w:date="2011-08-24T09:39:00Z">
        <w:r w:rsidR="002B7AF3">
          <w:rPr>
            <w:rFonts w:cstheme="minorHAnsi"/>
          </w:rPr>
          <w:t xml:space="preserve">is needed in order to </w:t>
        </w:r>
      </w:ins>
      <w:ins w:id="39" w:author="ukorde" w:date="2011-08-24T09:36:00Z">
        <w:r w:rsidR="00646F3A">
          <w:rPr>
            <w:rFonts w:cstheme="minorHAnsi"/>
          </w:rPr>
          <w:t xml:space="preserve">define the </w:t>
        </w:r>
      </w:ins>
      <w:ins w:id="40" w:author="ukorde" w:date="2011-08-24T09:40:00Z">
        <w:r w:rsidR="002B7AF3">
          <w:rPr>
            <w:rFonts w:cstheme="minorHAnsi"/>
          </w:rPr>
          <w:t xml:space="preserve">associated </w:t>
        </w:r>
      </w:ins>
      <w:ins w:id="41" w:author="ukorde" w:date="2011-08-24T09:36:00Z">
        <w:r w:rsidR="00646F3A">
          <w:rPr>
            <w:rFonts w:cstheme="minorHAnsi"/>
          </w:rPr>
          <w:t xml:space="preserve">material and operational </w:t>
        </w:r>
      </w:ins>
      <w:del w:id="42" w:author="ukorde" w:date="2011-08-24T09:40:00Z">
        <w:r w:rsidR="009F1958" w:rsidRPr="00DB27E8" w:rsidDel="002B7AF3">
          <w:rPr>
            <w:rFonts w:cstheme="minorHAnsi"/>
          </w:rPr>
          <w:delText xml:space="preserve"> </w:delText>
        </w:r>
      </w:del>
      <w:ins w:id="43" w:author="ukorde" w:date="2011-08-24T09:40:00Z">
        <w:r w:rsidR="002B7AF3">
          <w:rPr>
            <w:rFonts w:cstheme="minorHAnsi"/>
          </w:rPr>
          <w:t xml:space="preserve">prerequisites.  </w:t>
        </w:r>
      </w:ins>
      <w:del w:id="44" w:author="ukorde" w:date="2011-08-24T09:40:00Z">
        <w:r w:rsidR="009F1958" w:rsidRPr="00DB27E8" w:rsidDel="002B7AF3">
          <w:rPr>
            <w:rFonts w:cstheme="minorHAnsi"/>
          </w:rPr>
          <w:delText>but much research remains.</w:delText>
        </w:r>
      </w:del>
    </w:p>
    <w:p w:rsidR="00292A4B" w:rsidRPr="00DB27E8" w:rsidRDefault="00292A4B" w:rsidP="00BE42C5">
      <w:pPr>
        <w:spacing w:after="0" w:line="240" w:lineRule="auto"/>
        <w:rPr>
          <w:rFonts w:cstheme="minorHAnsi"/>
        </w:rPr>
      </w:pPr>
    </w:p>
    <w:p w:rsidR="00DB27E8" w:rsidRPr="00DB27E8" w:rsidDel="00CC1575" w:rsidRDefault="009F1958" w:rsidP="00BE42C5">
      <w:pPr>
        <w:spacing w:after="0" w:line="240" w:lineRule="auto"/>
        <w:rPr>
          <w:del w:id="45" w:author="ukorde" w:date="2011-08-24T09:34:00Z"/>
          <w:rFonts w:cstheme="minorHAnsi"/>
        </w:rPr>
      </w:pPr>
      <w:del w:id="46" w:author="ukorde" w:date="2011-08-24T09:34:00Z">
        <w:r w:rsidRPr="00DB27E8" w:rsidDel="00CC1575">
          <w:rPr>
            <w:rFonts w:cstheme="minorHAnsi"/>
          </w:rPr>
          <w:delText>Tensile Testing</w:delText>
        </w:r>
      </w:del>
    </w:p>
    <w:p w:rsidR="00DB27E8" w:rsidRDefault="00CC1575" w:rsidP="00BE42C5">
      <w:pPr>
        <w:spacing w:after="0" w:line="240" w:lineRule="auto"/>
        <w:rPr>
          <w:ins w:id="47" w:author="ukorde" w:date="2011-08-24T09:34:00Z"/>
          <w:rFonts w:cstheme="minorHAnsi"/>
        </w:rPr>
      </w:pPr>
      <w:ins w:id="48" w:author="ukorde" w:date="2011-08-24T09:34:00Z">
        <w:r>
          <w:rPr>
            <w:rFonts w:cstheme="minorHAnsi"/>
          </w:rPr>
          <w:t>Crack Sealing Tests</w:t>
        </w:r>
      </w:ins>
    </w:p>
    <w:p w:rsidR="00CC1575" w:rsidRPr="00DB27E8" w:rsidRDefault="00CC1575" w:rsidP="00BE42C5">
      <w:pPr>
        <w:spacing w:after="0" w:line="240" w:lineRule="auto"/>
        <w:rPr>
          <w:rFonts w:cstheme="minorHAnsi"/>
        </w:rPr>
      </w:pPr>
    </w:p>
    <w:p w:rsidR="009F1958" w:rsidRPr="00F669A5" w:rsidDel="0013297A" w:rsidRDefault="00B32E51" w:rsidP="00BE42C5">
      <w:pPr>
        <w:spacing w:after="0" w:line="240" w:lineRule="auto"/>
        <w:rPr>
          <w:del w:id="49" w:author="ukorde" w:date="2011-08-24T09:44:00Z"/>
          <w:rFonts w:eastAsia="Times New Roman" w:cstheme="minorHAnsi"/>
          <w:color w:val="222222"/>
          <w:shd w:val="clear" w:color="auto" w:fill="FFFFFF"/>
        </w:rPr>
      </w:pPr>
      <w:ins w:id="50" w:author="ukorde" w:date="2011-08-24T09:41:00Z">
        <w:r>
          <w:rPr>
            <w:rFonts w:eastAsia="Times New Roman" w:cstheme="minorHAnsi"/>
            <w:color w:val="222222"/>
            <w:shd w:val="clear" w:color="auto" w:fill="FFFFFF"/>
          </w:rPr>
          <w:t xml:space="preserve">The paper will also discuss results on iterative time reversal application on cracked nylon specimens </w:t>
        </w:r>
      </w:ins>
      <w:ins w:id="51" w:author="ukorde" w:date="2011-08-24T09:42:00Z">
        <w:r>
          <w:rPr>
            <w:rFonts w:eastAsia="Times New Roman" w:cstheme="minorHAnsi"/>
            <w:color w:val="222222"/>
            <w:shd w:val="clear" w:color="auto" w:fill="FFFFFF"/>
          </w:rPr>
          <w:t>mounted within a tensile testing machine and provided with transducers to enable time reversed focusing at the crack.  Crack healing progress is mon</w:t>
        </w:r>
        <w:r w:rsidR="0013297A">
          <w:rPr>
            <w:rFonts w:eastAsia="Times New Roman" w:cstheme="minorHAnsi"/>
            <w:color w:val="222222"/>
            <w:shd w:val="clear" w:color="auto" w:fill="FFFFFF"/>
          </w:rPr>
          <w:t xml:space="preserve">itored through continual </w:t>
        </w:r>
      </w:ins>
      <w:ins w:id="52" w:author="ukorde" w:date="2011-08-24T09:44:00Z">
        <w:r w:rsidR="0013297A">
          <w:rPr>
            <w:rFonts w:eastAsia="Times New Roman" w:cstheme="minorHAnsi"/>
            <w:color w:val="222222"/>
            <w:shd w:val="clear" w:color="auto" w:fill="FFFFFF"/>
          </w:rPr>
          <w:t xml:space="preserve">measurement of the specimen’s stress-strain response.  </w:t>
        </w:r>
      </w:ins>
      <w:ins w:id="53" w:author="ukorde" w:date="2011-08-24T09:43:00Z">
        <w:r>
          <w:rPr>
            <w:rFonts w:eastAsia="Times New Roman" w:cstheme="minorHAnsi"/>
            <w:color w:val="222222"/>
            <w:shd w:val="clear" w:color="auto" w:fill="FFFFFF"/>
          </w:rPr>
          <w:t xml:space="preserve"> </w:t>
        </w:r>
      </w:ins>
      <w:del w:id="54" w:author="ukorde" w:date="2011-08-24T09:44:00Z">
        <w:r w:rsidR="00DB27E8" w:rsidRPr="00DB27E8" w:rsidDel="0013297A">
          <w:rPr>
            <w:rFonts w:eastAsia="Times New Roman" w:cstheme="minorHAnsi"/>
            <w:color w:val="222222"/>
            <w:shd w:val="clear" w:color="auto" w:fill="FFFFFF"/>
          </w:rPr>
          <w:delText>Currently, another test is being prepared which will involve running the one-dimensional time reversal experiments while simultaneously conducting tensile tests with the intention of showing that as a material is healed, the tensile properties of the material will also return to their original state and that acoustic excitation via time reversal will accelerate this process. A rod of nylon with a small crack near the center will be mounted into a tensile testing machine, with piezoelectric transducers positioned at either end of the rod. The transducers will be used to send an initial pulse as well as read in the response pulse and send the additional pulses required for the time reversal procedure. The tensile testing will be used to track the stress versus strain graph of the nylon specimen as the curing process takes place, which will allow us find the rate at which time reversal accelerates the healing process.</w:delText>
        </w:r>
      </w:del>
    </w:p>
    <w:p w:rsidR="00866954" w:rsidDel="005D6A82" w:rsidRDefault="00866954" w:rsidP="00BE42C5">
      <w:pPr>
        <w:spacing w:after="0" w:line="240" w:lineRule="auto"/>
        <w:rPr>
          <w:del w:id="55" w:author="jb-office" w:date="2011-08-25T13:54:00Z"/>
        </w:rPr>
      </w:pPr>
    </w:p>
    <w:p w:rsidR="00866954" w:rsidDel="005D6A82" w:rsidRDefault="00866954" w:rsidP="00BE42C5">
      <w:pPr>
        <w:spacing w:after="0" w:line="240" w:lineRule="auto"/>
        <w:rPr>
          <w:del w:id="56" w:author="jb-office" w:date="2011-08-25T13:54:00Z"/>
        </w:rPr>
      </w:pPr>
    </w:p>
    <w:p w:rsidR="00DB27E8" w:rsidRDefault="00DB27E8">
      <w:pPr>
        <w:spacing w:after="0" w:line="240" w:lineRule="auto"/>
      </w:pPr>
    </w:p>
    <w:sectPr w:rsidR="00DB27E8" w:rsidSect="008756C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trackRevisions/>
  <w:defaultTabStop w:val="720"/>
  <w:characterSpacingControl w:val="doNotCompress"/>
  <w:compat/>
  <w:rsids>
    <w:rsidRoot w:val="00BE42C5"/>
    <w:rsid w:val="00080AD6"/>
    <w:rsid w:val="000C1902"/>
    <w:rsid w:val="000D058E"/>
    <w:rsid w:val="0013297A"/>
    <w:rsid w:val="001C3C49"/>
    <w:rsid w:val="002476BD"/>
    <w:rsid w:val="002657EE"/>
    <w:rsid w:val="00292A4B"/>
    <w:rsid w:val="002B7AF3"/>
    <w:rsid w:val="00307C29"/>
    <w:rsid w:val="003674EC"/>
    <w:rsid w:val="003D2756"/>
    <w:rsid w:val="00442083"/>
    <w:rsid w:val="00502627"/>
    <w:rsid w:val="00582F74"/>
    <w:rsid w:val="005D6A82"/>
    <w:rsid w:val="00631A00"/>
    <w:rsid w:val="00646F3A"/>
    <w:rsid w:val="00663510"/>
    <w:rsid w:val="006A265B"/>
    <w:rsid w:val="00745F22"/>
    <w:rsid w:val="007D7FA1"/>
    <w:rsid w:val="00820FCC"/>
    <w:rsid w:val="00866954"/>
    <w:rsid w:val="00873480"/>
    <w:rsid w:val="008756C3"/>
    <w:rsid w:val="00966BDA"/>
    <w:rsid w:val="009F1958"/>
    <w:rsid w:val="00A65D58"/>
    <w:rsid w:val="00AF67FA"/>
    <w:rsid w:val="00B14876"/>
    <w:rsid w:val="00B2510B"/>
    <w:rsid w:val="00B32E51"/>
    <w:rsid w:val="00BE42C5"/>
    <w:rsid w:val="00CC1575"/>
    <w:rsid w:val="00D2788C"/>
    <w:rsid w:val="00D80575"/>
    <w:rsid w:val="00DB27E8"/>
    <w:rsid w:val="00E3124E"/>
    <w:rsid w:val="00E44448"/>
    <w:rsid w:val="00E732BC"/>
    <w:rsid w:val="00ED056E"/>
    <w:rsid w:val="00F669A5"/>
    <w:rsid w:val="00FE419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56C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DB27E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596472131">
      <w:bodyDiv w:val="1"/>
      <w:marLeft w:val="0"/>
      <w:marRight w:val="0"/>
      <w:marTop w:val="0"/>
      <w:marBottom w:val="0"/>
      <w:divBdr>
        <w:top w:val="none" w:sz="0" w:space="0" w:color="auto"/>
        <w:left w:val="none" w:sz="0" w:space="0" w:color="auto"/>
        <w:bottom w:val="none" w:sz="0" w:space="0" w:color="auto"/>
        <w:right w:val="none" w:sz="0" w:space="0" w:color="auto"/>
      </w:divBdr>
      <w:divsChild>
        <w:div w:id="888920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662418-7D12-4B4B-B870-EAA7797E7C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2</Pages>
  <Words>548</Words>
  <Characters>3126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South Dakota School of Mines and Technology</Company>
  <LinksUpToDate>false</LinksUpToDate>
  <CharactersWithSpaces>3667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 Cushman</dc:creator>
  <cp:lastModifiedBy>jb-office</cp:lastModifiedBy>
  <cp:revision>3</cp:revision>
  <dcterms:created xsi:type="dcterms:W3CDTF">2011-08-24T15:46:00Z</dcterms:created>
  <dcterms:modified xsi:type="dcterms:W3CDTF">2011-08-25T22:36:00Z</dcterms:modified>
</cp:coreProperties>
</file>